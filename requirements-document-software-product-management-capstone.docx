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Requirements Document</w:t>
      </w:r>
    </w:p>
    <w:p w:rsidR="00000000" w:rsidDel="00000000" w:rsidP="00000000" w:rsidRDefault="00000000" w:rsidRPr="00000000" w14:paraId="00000002">
      <w:pPr>
        <w:jc w:val="center"/>
        <w:rPr/>
      </w:pPr>
      <w:r w:rsidDel="00000000" w:rsidR="00000000" w:rsidRPr="00000000">
        <w:rPr>
          <w:rtl w:val="0"/>
        </w:rPr>
        <w:t xml:space="preserve">By Tanishqa Gupta</w:t>
      </w:r>
    </w:p>
    <w:p w:rsidR="00000000" w:rsidDel="00000000" w:rsidP="00000000" w:rsidRDefault="00000000" w:rsidRPr="00000000" w14:paraId="00000003">
      <w:pPr>
        <w:jc w:val="center"/>
        <w:rPr/>
      </w:pPr>
      <w:r w:rsidDel="00000000" w:rsidR="00000000" w:rsidRPr="00000000">
        <w:rPr>
          <w:rtl w:val="0"/>
        </w:rPr>
        <w:t xml:space="preserve">Date: 10th October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9120"/>
        <w:tblGridChange w:id="0">
          <w:tblGrid>
            <w:gridCol w:w="600"/>
            <w:gridCol w:w="9120"/>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0"/>
            <w:r w:rsidDel="00000000" w:rsidR="00000000" w:rsidRPr="00000000">
              <w:rPr>
                <w:rtl w:val="0"/>
              </w:rPr>
              <w:t xml:space="preserve">As a user</w:t>
            </w:r>
            <w:commentRangeEnd w:id="0"/>
            <w:r w:rsidDel="00000000" w:rsidR="00000000" w:rsidRPr="00000000">
              <w:commentReference w:id="0"/>
            </w:r>
            <w:r w:rsidDel="00000000" w:rsidR="00000000" w:rsidRPr="00000000">
              <w:rPr>
                <w:rtl w:val="0"/>
              </w:rPr>
              <w:t xml:space="preserve">, I want </w:t>
            </w:r>
            <w:ins w:author="Marko Njegomir" w:id="0" w:date="2020-11-07T19:59:15Z">
              <w:commentRangeStart w:id="1"/>
              <w:r w:rsidDel="00000000" w:rsidR="00000000" w:rsidRPr="00000000">
                <w:rPr>
                  <w:rtl w:val="0"/>
                </w:rPr>
                <w:t xml:space="preserve">to be able to </w:t>
              </w:r>
            </w:ins>
            <w:del w:author="Marko Njegomir" w:id="0" w:date="2020-11-07T19:59:15Z">
              <w:commentRangeEnd w:id="1"/>
              <w:r w:rsidDel="00000000" w:rsidR="00000000" w:rsidRPr="00000000">
                <w:commentReference w:id="1"/>
              </w:r>
              <w:r w:rsidDel="00000000" w:rsidR="00000000" w:rsidRPr="00000000">
                <w:rPr>
                  <w:rtl w:val="0"/>
                </w:rPr>
                <w:delText xml:space="preserve">the user to</w:delText>
              </w:r>
            </w:del>
            <w:r w:rsidDel="00000000" w:rsidR="00000000" w:rsidRPr="00000000">
              <w:rPr>
                <w:rtl w:val="0"/>
              </w:rPr>
              <w:t xml:space="preserve"> provide their unique username </w:t>
            </w:r>
            <w:ins w:author="Marko Njegomir" w:id="1" w:date="2020-11-07T20:01:48Z">
              <w:commentRangeStart w:id="2"/>
              <w:r w:rsidDel="00000000" w:rsidR="00000000" w:rsidRPr="00000000">
                <w:rPr>
                  <w:rtl w:val="0"/>
                </w:rPr>
                <w:t xml:space="preserve">so that the </w:t>
              </w:r>
              <w:r w:rsidDel="00000000" w:rsidR="00000000" w:rsidRPr="00000000">
                <w:rPr>
                  <w:rtl w:val="0"/>
                </w:rPr>
                <w:t xml:space="preserve">identity</w:t>
              </w:r>
              <w:r w:rsidDel="00000000" w:rsidR="00000000" w:rsidRPr="00000000">
                <w:rPr>
                  <w:rtl w:val="0"/>
                </w:rPr>
                <w:t xml:space="preserve"> is concealed</w:t>
              </w:r>
            </w:ins>
            <w:del w:author="Marko Njegomir" w:id="1" w:date="2020-11-07T20:01:48Z">
              <w:commentRangeEnd w:id="2"/>
              <w:r w:rsidDel="00000000" w:rsidR="00000000" w:rsidRPr="00000000">
                <w:commentReference w:id="2"/>
              </w:r>
              <w:r w:rsidDel="00000000" w:rsidR="00000000" w:rsidRPr="00000000">
                <w:rPr>
                  <w:rtl w:val="0"/>
                </w:rPr>
                <w:delText xml:space="preserve">(to keep identity concealed) and age so that we have user information</w:delText>
              </w:r>
            </w:del>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As a user, I want to have a sign up page, so that </w:t>
            </w:r>
            <w:ins w:author="Marko Njegomir" w:id="2" w:date="2020-11-07T20:06:27Z">
              <w:commentRangeStart w:id="3"/>
              <w:r w:rsidDel="00000000" w:rsidR="00000000" w:rsidRPr="00000000">
                <w:rPr>
                  <w:rtl w:val="0"/>
                </w:rPr>
                <w:t xml:space="preserve">I can log in into my account on my device</w:t>
              </w:r>
            </w:ins>
            <w:del w:author="Marko Njegomir" w:id="2" w:date="2020-11-07T20:06:27Z">
              <w:commentRangeEnd w:id="3"/>
              <w:r w:rsidDel="00000000" w:rsidR="00000000" w:rsidRPr="00000000">
                <w:commentReference w:id="3"/>
              </w:r>
              <w:r w:rsidDel="00000000" w:rsidR="00000000" w:rsidRPr="00000000">
                <w:rPr>
                  <w:rtl w:val="0"/>
                </w:rPr>
                <w:delText xml:space="preserve">users have their identity within software</w:delText>
              </w:r>
            </w:del>
            <w:r w:rsidDel="00000000" w:rsidR="00000000" w:rsidRPr="00000000">
              <w:rPr>
                <w:rtl w:val="0"/>
              </w:rPr>
            </w:r>
          </w:p>
        </w:tc>
      </w:tr>
      <w:tr>
        <w:trPr>
          <w:trHeight w:val="73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As a user, I want to sign in or sign out in my account, so that </w:t>
            </w:r>
            <w:ins w:author="Marko Njegomir" w:id="3" w:date="2020-11-07T20:07:52Z">
              <w:commentRangeStart w:id="4"/>
              <w:r w:rsidDel="00000000" w:rsidR="00000000" w:rsidRPr="00000000">
                <w:rPr>
                  <w:rtl w:val="0"/>
                </w:rPr>
                <w:t xml:space="preserve">I</w:t>
              </w:r>
            </w:ins>
            <w:del w:author="Marko Njegomir" w:id="3" w:date="2020-11-07T20:07:52Z">
              <w:commentRangeEnd w:id="4"/>
              <w:r w:rsidDel="00000000" w:rsidR="00000000" w:rsidRPr="00000000">
                <w:commentReference w:id="4"/>
              </w:r>
              <w:r w:rsidDel="00000000" w:rsidR="00000000" w:rsidRPr="00000000">
                <w:rPr>
                  <w:rtl w:val="0"/>
                </w:rPr>
                <w:delText xml:space="preserve">they </w:delText>
              </w:r>
            </w:del>
            <w:r w:rsidDel="00000000" w:rsidR="00000000" w:rsidRPr="00000000">
              <w:rPr>
                <w:rtl w:val="0"/>
              </w:rPr>
              <w:t xml:space="preserve">can access the app based on their previous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As a developer, I want to have segregated list of books as per the user’s age so that it can be accordingly displayed as the reading level of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client, I want to display first content as per user’s age under suggestion section, so that they can read by themselves</w:t>
            </w:r>
          </w:p>
        </w:tc>
      </w:tr>
      <w:tr>
        <w:trPr>
          <w:trHeight w:val="73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As a client, I want to create a database of books, dictionary and user information, so that we can store our books, dictionary and user details like their identity, age, friend list, favorite book list, current book used, current book bookmark, comprehension test results, reading history and NPS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As a client, I want to configure to connect database with the software, so that database dependent functionalities are provided to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As a client, I want users to browse books, so that they can get a book of their interest/choice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As a user, I want to open the book upon request/flip the pages of my book so that I can access the 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ins w:author="Marko Njegomir" w:id="4" w:date="2020-11-07T20:10:44Z">
              <w:commentRangeStart w:id="5"/>
              <w:r w:rsidDel="00000000" w:rsidR="00000000" w:rsidRPr="00000000">
                <w:rPr>
                  <w:rtl w:val="0"/>
                </w:rPr>
                <w:t xml:space="preserve">As a user, I want </w:t>
              </w:r>
            </w:ins>
            <w:del w:author="Marko Njegomir" w:id="4" w:date="2020-11-07T20:10:44Z">
              <w:commentRangeEnd w:id="5"/>
              <w:r w:rsidDel="00000000" w:rsidR="00000000" w:rsidRPr="00000000">
                <w:commentReference w:id="5"/>
              </w:r>
              <w:r w:rsidDel="00000000" w:rsidR="00000000" w:rsidRPr="00000000">
                <w:rPr>
                  <w:rtl w:val="0"/>
                </w:rPr>
                <w:delText xml:space="preserve">As a client, I want user</w:delText>
              </w:r>
            </w:del>
            <w:r w:rsidDel="00000000" w:rsidR="00000000" w:rsidRPr="00000000">
              <w:rPr>
                <w:rtl w:val="0"/>
              </w:rPr>
              <w:t xml:space="preserve"> to open books which </w:t>
            </w:r>
            <w:ins w:author="Marko Njegomir" w:id="5" w:date="2020-11-07T20:11:05Z">
              <w:r w:rsidDel="00000000" w:rsidR="00000000" w:rsidRPr="00000000">
                <w:rPr>
                  <w:rtl w:val="0"/>
                </w:rPr>
                <w:t xml:space="preserve">I</w:t>
              </w:r>
            </w:ins>
            <w:del w:author="Marko Njegomir" w:id="5" w:date="2020-11-07T20:11:05Z">
              <w:r w:rsidDel="00000000" w:rsidR="00000000" w:rsidRPr="00000000">
                <w:rPr>
                  <w:rtl w:val="0"/>
                </w:rPr>
                <w:delText xml:space="preserve">they </w:delText>
              </w:r>
            </w:del>
            <w:r w:rsidDel="00000000" w:rsidR="00000000" w:rsidRPr="00000000">
              <w:rPr>
                <w:rtl w:val="0"/>
              </w:rPr>
              <w:t xml:space="preserve">have downloaded, so that </w:t>
            </w:r>
            <w:ins w:author="Marko Njegomir" w:id="6" w:date="2020-11-07T20:11:23Z">
              <w:r w:rsidDel="00000000" w:rsidR="00000000" w:rsidRPr="00000000">
                <w:rPr>
                  <w:rtl w:val="0"/>
                </w:rPr>
                <w:t xml:space="preserve">I</w:t>
              </w:r>
            </w:ins>
            <w:del w:author="Marko Njegomir" w:id="6" w:date="2020-11-07T20:11:23Z">
              <w:r w:rsidDel="00000000" w:rsidR="00000000" w:rsidRPr="00000000">
                <w:rPr>
                  <w:rtl w:val="0"/>
                </w:rPr>
                <w:delText xml:space="preserve">they </w:delText>
              </w:r>
            </w:del>
            <w:r w:rsidDel="00000000" w:rsidR="00000000" w:rsidRPr="00000000">
              <w:rPr>
                <w:rtl w:val="0"/>
              </w:rPr>
              <w:t xml:space="preserve">can read them (download in offline)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As a client, I want to save the history of the books read by the user so that they can look back whenever they want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As a client, I want to save the progress of my current book so that I can resume reading after a while also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As a client, I want to track a child's progress, so that the content provided after first book reading should be as per their reading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As a client, I want to update suggestion section so that the user uses books as per their reading level</w:t>
            </w:r>
          </w:p>
        </w:tc>
      </w:tr>
      <w:tr>
        <w:trPr>
          <w:del w:author="Vinay Sunkara" w:id="7" w:date="2020-11-08T14:10:55Z"/>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Vinay Sunkara" w:id="7" w:date="2020-11-08T14:10:55Z"/>
              </w:rPr>
            </w:pPr>
            <w:del w:author="Vinay Sunkara" w:id="7" w:date="2020-11-08T14:10:55Z">
              <w:commentRangeStart w:id="6"/>
              <w:commentRangeStart w:id="7"/>
              <w:r w:rsidDel="00000000" w:rsidR="00000000" w:rsidRPr="00000000">
                <w:rPr>
                  <w:rtl w:val="0"/>
                </w:rPr>
                <w:delText xml:space="preserve">15</w:delText>
              </w:r>
            </w:del>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Vinay Sunkara" w:id="7" w:date="2020-11-08T14:10:55Z"/>
              </w:rPr>
            </w:pPr>
            <w:del w:author="Vinay Sunkara" w:id="7" w:date="2020-11-08T14:10:55Z">
              <w:r w:rsidDel="00000000" w:rsidR="00000000" w:rsidRPr="00000000">
                <w:rPr>
                  <w:rtl w:val="0"/>
                </w:rPr>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del w:author="Vinay Sunkara" w:id="7" w:date="2020-11-08T14:10:55Z"/>
              </w:rPr>
            </w:pPr>
            <w:del w:author="Vinay Sunkara" w:id="7" w:date="2020-11-08T14:10:55Z">
              <w:r w:rsidDel="00000000" w:rsidR="00000000" w:rsidRPr="00000000">
                <w:rPr>
                  <w:rtl w:val="0"/>
                </w:rPr>
                <w:delText xml:space="preserve">As a client, I want to make interesting software i.e., by using specific illustrations, adjustable font size and spacing between letters as per age group and using  high contrast and off white color so that the reading is not overwhelmed with too much information for the user or  user’s eyes shouldn’t feel strained or sleepy.</w:delText>
              </w:r>
            </w:del>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As a client, I want to have a favourite list option so that while browsing users can save their selected books they want to read later into that 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commentRangeStart w:id="8"/>
            <w:commentRangeStart w:id="9"/>
            <w:commentRangeStart w:id="10"/>
            <w:r w:rsidDel="00000000" w:rsidR="00000000" w:rsidRPr="00000000">
              <w:rPr>
                <w:rtl w:val="0"/>
              </w:rPr>
              <w:t xml:space="preserve">As an </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admin, I want to a definition of unknown words given in books so that I can load it from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As a </w:t>
            </w:r>
            <w:ins w:author="Marko Njegomir" w:id="8" w:date="2020-11-07T20:16:08Z">
              <w:commentRangeStart w:id="11"/>
              <w:r w:rsidDel="00000000" w:rsidR="00000000" w:rsidRPr="00000000">
                <w:rPr>
                  <w:rtl w:val="0"/>
                </w:rPr>
                <w:t xml:space="preserve">user</w:t>
              </w:r>
            </w:ins>
            <w:del w:author="Marko Njegomir" w:id="8" w:date="2020-11-07T20:16:08Z">
              <w:commentRangeEnd w:id="11"/>
              <w:r w:rsidDel="00000000" w:rsidR="00000000" w:rsidRPr="00000000">
                <w:commentReference w:id="11"/>
              </w:r>
              <w:r w:rsidDel="00000000" w:rsidR="00000000" w:rsidRPr="00000000">
                <w:rPr>
                  <w:rtl w:val="0"/>
                </w:rPr>
                <w:delText xml:space="preserve">client</w:delText>
              </w:r>
            </w:del>
            <w:r w:rsidDel="00000000" w:rsidR="00000000" w:rsidRPr="00000000">
              <w:rPr>
                <w:rtl w:val="0"/>
              </w:rPr>
              <w:t xml:space="preserve">, user want to see definition of unknown word if tapped on it, so that user may easily know the meaning of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As a client, I want to have a comprehension reading test using voice recognition for users periodically so that  based on their reading level software can suggest books under suggestion section and match kids of same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commentRangeStart w:id="12"/>
            <w:commentRangeStart w:id="13"/>
            <w:r w:rsidDel="00000000" w:rsidR="00000000" w:rsidRPr="00000000">
              <w:rPr>
                <w:rtl w:val="0"/>
              </w:rPr>
              <w:t xml:space="preserve">As a client, I want user to send/accept friend request so that they can read together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commentRangeStart w:id="14"/>
            <w:commentRangeStart w:id="15"/>
            <w:r w:rsidDel="00000000" w:rsidR="00000000" w:rsidRPr="00000000">
              <w:rPr>
                <w:rtl w:val="0"/>
              </w:rPr>
              <w:t xml:space="preserve">As a client, I want user to send/accept a request to read a specific book with their friend so that they can read together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As a client, I want user to have a choice to share and mute/unmute audio/video with their friends while reading book so that they figure out things by themselves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As a client, user should be able to rate the books so that we have ratings of the books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 As a user, I want to connect to wifi to download books, so that my current reading is available anywhere I want.</w:t>
            </w:r>
          </w:p>
        </w:tc>
      </w:tr>
      <w:tr>
        <w:trPr>
          <w:del w:author="Vinay Sunkara" w:id="9" w:date="2020-11-08T14:17:51Z"/>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Vinay Sunkara" w:id="9" w:date="2020-11-08T14:17:51Z"/>
              </w:rPr>
            </w:pPr>
            <w:del w:author="Vinay Sunkara" w:id="9" w:date="2020-11-08T14:17:51Z">
              <w:commentRangeStart w:id="16"/>
              <w:r w:rsidDel="00000000" w:rsidR="00000000" w:rsidRPr="00000000">
                <w:rPr>
                  <w:rtl w:val="0"/>
                </w:rPr>
                <w:delText xml:space="preserve">24</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del w:author="Vinay Sunkara" w:id="9" w:date="2020-11-08T14:17:51Z"/>
              </w:rPr>
            </w:pPr>
            <w:del w:author="Vinay Sunkara" w:id="9" w:date="2020-11-08T14:17:51Z">
              <w:commentRangeStart w:id="17"/>
              <w:r w:rsidDel="00000000" w:rsidR="00000000" w:rsidRPr="00000000">
                <w:rPr>
                  <w:rtl w:val="0"/>
                </w:rPr>
                <w:delText xml:space="preserve">As a admin, I want to secure data of users so that there privacy is maintained</w:delText>
              </w:r>
              <w:commentRangeEnd w:id="17"/>
              <w:r w:rsidDel="00000000" w:rsidR="00000000" w:rsidRPr="00000000">
                <w:commentReference w:id="17"/>
              </w:r>
              <w:r w:rsidDel="00000000" w:rsidR="00000000" w:rsidRPr="00000000">
                <w:rPr>
                  <w:rtl w:val="0"/>
                </w:rPr>
              </w:r>
            </w:del>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ko Njegomir" w:id="17" w:date="2020-11-07T20:25:48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 This one is non-functional requirement. Because this user story affects all user stories, it should be included as part of Definition of done, or as part of acceptance criteria. User stories work best when they can be implemented once in a short timeframe (compared to the length of the entire project) and then be considered Done. After a story is Done, there should be no need to regularly revisit the story.</w:t>
      </w:r>
    </w:p>
  </w:comment>
  <w:comment w:author="Anas Bakla" w:id="0" w:date="2020-11-08T08:38:38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It is recommended to use a persona not a general user.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reader, I want to ...</w:t>
      </w:r>
    </w:p>
  </w:comment>
  <w:comment w:author="Vinay Sunkara" w:id="16" w:date="2020-11-08T14:18:22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as a client, the admin is a uneeded part to this. - Minor</w:t>
      </w:r>
    </w:p>
  </w:comment>
  <w:comment w:author="Marko Njegomir" w:id="1" w:date="2020-11-07T19:59:49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w:t>
      </w:r>
    </w:p>
  </w:comment>
  <w:comment w:author="Marko Njegomir" w:id="5" w:date="2020-11-07T20:12:48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Moderate - If the sentence starts with "As a client, I want user to", then it should be a story from the perspective of a User.</w:t>
      </w:r>
    </w:p>
  </w:comment>
  <w:comment w:author="Marko Njegomir" w:id="3" w:date="2020-11-07T20:07:05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 talk about the benefit you as single user are getting. Not about all users.</w:t>
      </w:r>
    </w:p>
  </w:comment>
  <w:comment w:author="Marko Njegomir" w:id="4" w:date="2020-11-07T20:08:23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 talk about motives in first person.</w:t>
      </w:r>
    </w:p>
  </w:comment>
  <w:comment w:author="Marko Njegomir" w:id="11" w:date="2020-11-07T20:16:45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 Some of the client stories could be told from the perspective of the user</w:t>
      </w:r>
    </w:p>
  </w:comment>
  <w:comment w:author="Marko Njegomir" w:id="2" w:date="2020-11-07T20:03:22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 try to tell what benefit the user is getting if you start your story with "As a user"</w:t>
      </w:r>
    </w:p>
  </w:comment>
  <w:comment w:author="Nur Muhammad Luthfi" w:id="12" w:date="2020-11-09T06:37:33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consistent when make user stories, it's for a user or a client, u can't use both.</w:t>
      </w:r>
    </w:p>
  </w:comment>
  <w:comment w:author="Nur Muhammad Luthfi" w:id="13" w:date="2020-11-09T06:38:02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Moderate</w:t>
      </w:r>
    </w:p>
  </w:comment>
  <w:comment w:author="Nur Muhammad Luthfi" w:id="14" w:date="2020-11-09T06:37:33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consistent when make user stories, it's for a user or a client, u can't use both.</w:t>
      </w:r>
    </w:p>
  </w:comment>
  <w:comment w:author="Nur Muhammad Luthfi" w:id="15" w:date="2020-11-09T06:38:02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Moderate</w:t>
      </w:r>
    </w:p>
  </w:comment>
  <w:comment w:author="Marko Njegomir" w:id="8" w:date="2020-11-07T19:25:54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maybe kind of strange to mention a developer.</w:t>
      </w:r>
    </w:p>
  </w:comment>
  <w:comment w:author="Tanishqa Gupta" w:id="9" w:date="2020-11-07T19:40:21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changed from developer to admin.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correct now?</w:t>
      </w:r>
    </w:p>
  </w:comment>
  <w:comment w:author="Marko Njegomir" w:id="10" w:date="2020-11-07T20:26:34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better. Keep up the good work!</w:t>
      </w:r>
    </w:p>
  </w:comment>
  <w:comment w:author="Vinay Sunkara" w:id="6" w:date="2020-11-08T14:11:16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belive this is not for the client, it is for the user.</w:t>
      </w:r>
    </w:p>
  </w:comment>
  <w:comment w:author="Vinay Sunkara" w:id="7" w:date="2020-11-08T14:17:15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